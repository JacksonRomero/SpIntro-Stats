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Comparing Distributions:</w:t>
      </w:r>
    </w:p>
    <w:p>
      <w:pPr>
        <w:pStyle w:val="ListParagraph"/>
        <w:numPr>
          <w:ilvl w:val="0"/>
          <w:numId w:val="1"/>
        </w:numPr>
        <w:rPr/>
      </w:pPr>
      <w:r>
        <w:rPr/>
        <w:t>When comparing distributions we look at the shape (skewed or symmetric), the center (mean or median), the spread (standard deviation, interquartile range (IQR)), and look for outliers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Shape (draw density curves to show each)</w:t>
      </w:r>
    </w:p>
    <w:p>
      <w:pPr>
        <w:pStyle w:val="ListParagraph"/>
        <w:numPr>
          <w:ilvl w:val="1"/>
          <w:numId w:val="1"/>
        </w:numPr>
        <w:rPr/>
      </w:pPr>
      <w:r>
        <w:rPr/>
        <w:t>If a distribution looks approximately the same on either side of the center than it would be said to be symmetric</w:t>
      </w:r>
    </w:p>
    <w:p>
      <w:pPr>
        <w:pStyle w:val="ListParagraph"/>
        <w:numPr>
          <w:ilvl w:val="1"/>
          <w:numId w:val="1"/>
        </w:numPr>
        <w:rPr/>
      </w:pPr>
      <w:r>
        <w:rPr/>
        <w:t>A distribution that has a long tail in either direction is said to be skewed.</w:t>
      </w:r>
    </w:p>
    <w:p>
      <w:pPr>
        <w:pStyle w:val="ListParagraph"/>
        <w:numPr>
          <w:ilvl w:val="2"/>
          <w:numId w:val="1"/>
        </w:numPr>
        <w:rPr/>
      </w:pPr>
      <w:r>
        <w:rPr/>
        <w:t>Right – skewed – long tail to the right</w:t>
      </w:r>
    </w:p>
    <w:p>
      <w:pPr>
        <w:pStyle w:val="ListParagraph"/>
        <w:numPr>
          <w:ilvl w:val="2"/>
          <w:numId w:val="1"/>
        </w:numPr>
        <w:rPr/>
      </w:pPr>
      <w:r>
        <w:rPr/>
        <w:t>Left-skewed – long tail to the left</w:t>
      </w:r>
    </w:p>
    <w:p>
      <w:pPr>
        <w:pStyle w:val="ListParagraph"/>
        <w:rPr/>
      </w:pPr>
      <w:ins w:id="0" w:author="Jim Robison-Cox" w:date="2015-08-11T08:57:00Z">
        <w:r>
          <w:rPr/>
          <w:t>Exa</w:t>
        </w:r>
      </w:ins>
      <w:ins w:id="1" w:author="Jim Robison-Cox" w:date="2015-08-11T08:58:00Z">
        <w:r>
          <w:rPr/>
          <w:t>mine shape first because it changes how we report center and spread.</w:t>
        </w:r>
      </w:ins>
    </w:p>
    <w:p>
      <w:pPr>
        <w:pStyle w:val="ListParagraph"/>
        <w:numPr>
          <w:ilvl w:val="0"/>
          <w:numId w:val="1"/>
        </w:numPr>
        <w:rPr/>
      </w:pPr>
      <w:r>
        <w:rPr/>
        <w:t>Center</w:t>
      </w:r>
    </w:p>
    <w:p>
      <w:pPr>
        <w:pStyle w:val="ListParagraph"/>
        <w:numPr>
          <w:ilvl w:val="1"/>
          <w:numId w:val="1"/>
        </w:numPr>
        <w:rPr/>
      </w:pPr>
      <w:r>
        <w:rPr/>
        <w:t>We typically use the mean as the measure for center for symmetric distributions and the median for skewed distributions</w:t>
      </w:r>
    </w:p>
    <w:p>
      <w:pPr>
        <w:pStyle w:val="ListParagraph"/>
        <w:numPr>
          <w:ilvl w:val="1"/>
          <w:numId w:val="1"/>
        </w:numPr>
        <w:rPr/>
      </w:pPr>
      <w:r>
        <w:rPr/>
        <w:t>The median is robust to outliers, meaning it is not affected by the presence of outliers while the mean is pulled in the direction of outliers</w:t>
      </w:r>
    </w:p>
    <w:p>
      <w:pPr>
        <w:pStyle w:val="ListParagraph"/>
        <w:numPr>
          <w:ilvl w:val="0"/>
          <w:numId w:val="1"/>
        </w:numPr>
        <w:rPr/>
      </w:pPr>
      <w:r>
        <w:rPr/>
        <w:t>Spread</w:t>
      </w:r>
    </w:p>
    <w:p>
      <w:pPr>
        <w:pStyle w:val="ListParagraph"/>
        <w:numPr>
          <w:ilvl w:val="1"/>
          <w:numId w:val="1"/>
        </w:numPr>
        <w:rPr/>
      </w:pPr>
      <w:r>
        <w:rPr/>
        <w:t>As with the center we use the standard deviation for measure of spread for symmetric distributions and the IQR for skewed distributions</w:t>
      </w:r>
    </w:p>
    <w:p>
      <w:pPr>
        <w:pStyle w:val="ListParagraph"/>
        <w:numPr>
          <w:ilvl w:val="1"/>
          <w:numId w:val="1"/>
        </w:numPr>
        <w:rPr/>
      </w:pPr>
      <w:r>
        <w:rPr/>
        <w:t>We will look to see which distribution shows the largest spread.</w:t>
      </w:r>
    </w:p>
    <w:p>
      <w:pPr>
        <w:pStyle w:val="ListParagraph"/>
        <w:numPr>
          <w:ilvl w:val="0"/>
          <w:numId w:val="1"/>
        </w:numPr>
        <w:rPr/>
      </w:pPr>
      <w:r>
        <w:rPr/>
        <w:t>Use examples to compare shape, center, spread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inline distT="0" distB="0" distL="0" distR="0">
            <wp:extent cx="5943600" cy="291084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4773" r="43176" b="6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943600" cy="31407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1633" r="44455" b="6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BalloonTextChar" w:customStyle="1">
    <w:name w:val="Balloon Text Char"/>
    <w:uiPriority w:val="99"/>
    <w:semiHidden/>
    <w:link w:val="BalloonText"/>
    <w:rsid w:val="00560b33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f559b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560b3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2015-08-07T22:08:00Z</dcterms:created>
  <dc:creator>MelindaYager</dc:creator>
  <dc:language>en-US</dc:language>
  <cp:lastModifiedBy>MelindaYager</cp:lastModifiedBy>
  <dcterms:modified xsi:type="dcterms:W3CDTF">2015-08-08T19:37:00Z</dcterms:modified>
  <cp:revision>1</cp:revision>
</cp:coreProperties>
</file>