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Creating a randomization Distribution:</w:t>
      </w:r>
    </w:p>
    <w:p>
      <w:pPr>
        <w:pStyle w:val="Normal"/>
        <w:rPr>
          <w:b/>
        </w:rPr>
      </w:pPr>
      <w:r>
        <w:rPr>
          <w:b/>
        </w:rPr>
        <w:t>Null Hypothesis and Alternative Hypothesis.</w:t>
      </w:r>
    </w:p>
    <w:p>
      <w:pPr>
        <w:pStyle w:val="ListParagraph"/>
        <w:numPr>
          <w:ilvl w:val="0"/>
          <w:numId w:val="5"/>
        </w:numPr>
        <w:rPr/>
      </w:pPr>
      <w:r>
        <w:rPr/>
        <w:t>Alternative hypothesis (Ha or H1):  claim you are testing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Null hypothesis (Ho):  assumption you are beginning with </w:t>
      </w:r>
    </w:p>
    <w:p>
      <w:pPr>
        <w:pStyle w:val="ListParagraph"/>
        <w:numPr>
          <w:ilvl w:val="1"/>
          <w:numId w:val="5"/>
        </w:numPr>
        <w:rPr/>
      </w:pPr>
      <w:r>
        <w:rPr/>
        <w:t>Opposite of what you are testing</w:t>
      </w:r>
    </w:p>
    <w:p>
      <w:pPr>
        <w:pStyle w:val="Normal"/>
        <w:rPr>
          <w:b/>
        </w:rPr>
      </w:pPr>
      <w:r>
        <w:rPr>
          <w:b/>
        </w:rPr>
        <w:t>Sampling</w:t>
      </w:r>
      <w:r>
        <w:rPr>
          <w:b/>
        </w:rPr>
        <w:t xml:space="preserve"> Distribution</w:t>
      </w:r>
    </w:p>
    <w:p>
      <w:pPr>
        <w:pStyle w:val="ListParagraph"/>
        <w:numPr>
          <w:ilvl w:val="0"/>
          <w:numId w:val="4"/>
        </w:numPr>
        <w:spacing w:lineRule="auto" w:line="480"/>
        <w:rPr/>
      </w:pPr>
      <w:r>
        <w:rPr/>
        <w:t xml:space="preserve">A </w:t>
      </w:r>
      <w:r>
        <w:rPr>
          <w:b/>
          <w:bCs/>
          <w:i/>
          <w:iCs/>
        </w:rPr>
        <w:t>sampling</w:t>
      </w:r>
      <w:r>
        <w:rPr>
          <w:b/>
          <w:bCs/>
          <w:i/>
          <w:iCs/>
        </w:rPr>
        <w:t xml:space="preserve"> distribution </w:t>
      </w:r>
      <w:r>
        <w:rPr/>
        <w:t>is a collection of statistics from samples simulated assuming the null hypothesis is true</w:t>
      </w:r>
    </w:p>
    <w:p>
      <w:pPr>
        <w:pStyle w:val="ListParagraph"/>
        <w:numPr>
          <w:ilvl w:val="0"/>
          <w:numId w:val="4"/>
        </w:numPr>
        <w:spacing w:lineRule="auto" w:line="480"/>
        <w:rPr/>
      </w:pPr>
      <w:r>
        <w:rPr/>
        <w:t xml:space="preserve">The </w:t>
      </w:r>
      <w:r>
        <w:rPr/>
        <w:t>sampling</w:t>
      </w:r>
      <w:r>
        <w:rPr/>
        <w:t xml:space="preserve"> distribution shows what types of statistics would be observed, just by random chance, if the null hypothesis were true</w:t>
      </w:r>
    </w:p>
    <w:p>
      <w:pPr>
        <w:pStyle w:val="Normal"/>
        <w:rPr>
          <w:b/>
        </w:rPr>
      </w:pPr>
      <w:r>
        <w:rPr>
          <w:b/>
        </w:rPr>
        <w:t xml:space="preserve">Let’s look at an example: </w:t>
      </w:r>
    </w:p>
    <w:p>
      <w:pPr>
        <w:pStyle w:val="Normal"/>
        <w:rPr>
          <w:b/>
        </w:rPr>
      </w:pPr>
      <w:r>
        <w:rPr>
          <w:b/>
        </w:rPr>
        <w:t>Paul the Octopus</w:t>
      </w:r>
    </w:p>
    <w:p>
      <w:pPr>
        <w:pStyle w:val="Normal"/>
        <w:tabs>
          <w:tab w:val="left" w:pos="720" w:leader="none"/>
        </w:tabs>
        <w:rPr>
          <w:b/>
        </w:rPr>
      </w:pPr>
      <w:r>
        <w:rPr>
          <w:b/>
        </w:rPr>
        <w:t xml:space="preserve">In 2008, Paul the Octopus predicted 8 World Cup games, and predicted them all correctly.  Is this evidence that Paul’s chance of guessing correctly, </w:t>
      </w:r>
      <w:r>
        <w:rPr>
          <w:b/>
          <w:i/>
          <w:iCs/>
        </w:rPr>
        <w:t>p</w:t>
      </w:r>
      <w:r>
        <w:rPr>
          <w:b/>
        </w:rPr>
        <w:t>, is really greater than 50%?  The observed result is calculated from the sample.</w:t>
      </w:r>
    </w:p>
    <w:p>
      <w:pPr>
        <w:pStyle w:val="Normal"/>
        <w:numPr>
          <w:ilvl w:val="0"/>
          <w:numId w:val="1"/>
        </w:numPr>
        <w:rPr>
          <w:b/>
        </w:rPr>
      </w:pPr>
      <w:r>
        <w:rPr>
          <w:b/>
        </w:rPr>
        <w:t>To create the randomization distribution (Null model)</w:t>
      </w:r>
    </w:p>
    <w:p>
      <w:pPr>
        <w:pStyle w:val="Normal"/>
        <w:numPr>
          <w:ilvl w:val="1"/>
          <w:numId w:val="1"/>
        </w:numPr>
        <w:rPr>
          <w:b/>
        </w:rPr>
      </w:pPr>
      <w:r>
        <w:rPr>
          <w:b/>
        </w:rPr>
        <w:t>Need to find the null hypothesis</w:t>
      </w:r>
    </w:p>
    <w:p>
      <w:pPr>
        <w:pStyle w:val="Normal"/>
        <w:numPr>
          <w:ilvl w:val="2"/>
          <w:numId w:val="1"/>
        </w:numPr>
        <w:rPr>
          <w:b/>
        </w:rPr>
      </w:pPr>
      <w:bookmarkStart w:id="0" w:name="_GoBack"/>
      <w:bookmarkEnd w:id="0"/>
      <w:r>
        <w:rPr>
          <w:b/>
        </w:rPr>
        <w:t>If Paul is just guessing we would expect him to get half right or a proportion of 0.5 right.</w:t>
      </w:r>
    </w:p>
    <w:p>
      <w:pPr>
        <w:pStyle w:val="Normal"/>
        <w:numPr>
          <w:ilvl w:val="2"/>
          <w:numId w:val="1"/>
        </w:numPr>
        <w:rPr>
          <w:b/>
        </w:rPr>
      </w:pPr>
      <w:r>
        <w:rPr>
          <w:b/>
        </w:rPr>
        <w:t>The null hypothesis is Ho: p=0.5</w:t>
      </w:r>
    </w:p>
    <w:p>
      <w:pPr>
        <w:pStyle w:val="Normal"/>
        <w:rPr>
          <w:b/>
          <w:bCs/>
          <w:i/>
          <w:iCs/>
        </w:rPr>
      </w:pPr>
      <w:r>
        <w:rPr>
          <w:b/>
          <w:bCs/>
          <w:i/>
          <w:iCs/>
        </w:rPr>
        <w:t>Simulate many samples of size n = 8 with p = 0.5 (probability ½)</w:t>
      </w:r>
    </w:p>
    <w:p>
      <w:pPr>
        <w:pStyle w:val="Normal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We can simulate this with a </w:t>
      </w:r>
      <w:ins w:id="0" w:author="Jim Robison-Cox" w:date="2015-08-11T08:54:00Z">
        <w:r>
          <w:rPr>
            <w:b/>
            <w:bCs/>
            <w:i/>
            <w:iCs/>
          </w:rPr>
          <w:t>spinner</w:t>
        </w:r>
      </w:ins>
      <w:del w:id="1" w:author="Jim Robison-Cox" w:date="2015-08-11T08:54:00Z">
        <w:r>
          <w:rPr>
            <w:b/>
            <w:bCs/>
            <w:i/>
            <w:iCs/>
          </w:rPr>
          <w:delText>coin</w:delText>
        </w:r>
      </w:del>
      <w:r>
        <w:rPr>
          <w:b/>
          <w:bCs/>
          <w:i/>
          <w:iCs/>
        </w:rPr>
        <w:t>!  (Heads = correct, Tails = incorrect)</w:t>
      </w:r>
    </w:p>
    <w:p>
      <w:pPr>
        <w:pStyle w:val="Normal"/>
        <w:numPr>
          <w:ilvl w:val="0"/>
          <w:numId w:val="3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ins w:id="2" w:author="Jim Robison-Cox" w:date="2015-08-11T08:55:00Z">
        <w:r>
          <w:rPr>
            <w:b/>
            <w:bCs/>
            <w:i/>
            <w:iCs/>
          </w:rPr>
          <w:t xml:space="preserve">Spin </w:t>
        </w:r>
      </w:ins>
      <w:del w:id="3" w:author="Jim Robison-Cox" w:date="2015-08-11T08:55:00Z">
        <w:r>
          <w:rPr>
            <w:b/>
            <w:bCs/>
            <w:i/>
            <w:iCs/>
          </w:rPr>
          <w:delText>Flip a coin</w:delText>
        </w:r>
      </w:del>
      <w:r>
        <w:rPr>
          <w:b/>
          <w:bCs/>
          <w:i/>
          <w:iCs/>
        </w:rPr>
        <w:t xml:space="preserve"> 8 times, count the number of </w:t>
      </w:r>
      <w:ins w:id="4" w:author="Jim Robison-Cox" w:date="2015-08-11T08:55:00Z">
        <w:r>
          <w:rPr>
            <w:b/>
            <w:bCs/>
            <w:i/>
            <w:iCs/>
          </w:rPr>
          <w:t>successe</w:t>
        </w:r>
      </w:ins>
      <w:del w:id="5" w:author="Jim Robison-Cox" w:date="2015-08-11T08:55:00Z">
        <w:r>
          <w:rPr>
            <w:b/>
            <w:bCs/>
            <w:i/>
            <w:iCs/>
          </w:rPr>
          <w:delText>head</w:delText>
        </w:r>
      </w:del>
      <w:r>
        <w:rPr>
          <w:b/>
          <w:bCs/>
          <w:i/>
          <w:iCs/>
        </w:rPr>
        <w:t xml:space="preserve">s, and calculate the sample proportion of </w:t>
      </w:r>
      <w:ins w:id="6" w:author="Jim Robison-Cox" w:date="2015-08-11T08:55:00Z">
        <w:r>
          <w:rPr>
            <w:b/>
            <w:bCs/>
            <w:i/>
            <w:iCs/>
          </w:rPr>
          <w:t>successe</w:t>
        </w:r>
      </w:ins>
      <w:del w:id="7" w:author="Jim Robison-Cox" w:date="2015-08-11T08:55:00Z">
        <w:r>
          <w:rPr>
            <w:b/>
            <w:bCs/>
            <w:i/>
            <w:iCs/>
          </w:rPr>
          <w:delText>head</w:delText>
        </w:r>
      </w:del>
      <w:r>
        <w:rPr>
          <w:b/>
          <w:bCs/>
          <w:i/>
          <w:iCs/>
        </w:rPr>
        <w:t>s</w:t>
      </w:r>
    </w:p>
    <w:p>
      <w:pPr>
        <w:pStyle w:val="Normal"/>
        <w:numPr>
          <w:ilvl w:val="1"/>
          <w:numId w:val="3"/>
        </w:numPr>
        <w:rPr>
          <w:b/>
          <w:bCs/>
          <w:i/>
          <w:iCs/>
        </w:rPr>
      </w:pPr>
      <w:r>
        <w:rPr>
          <w:b/>
          <w:bCs/>
          <w:i/>
          <w:iCs/>
        </w:rPr>
        <w:t>This is one sample based on the null hypothesis</w:t>
      </w:r>
    </w:p>
    <w:p>
      <w:pPr>
        <w:pStyle w:val="Normal"/>
        <w:numPr>
          <w:ilvl w:val="0"/>
          <w:numId w:val="3"/>
        </w:numPr>
        <w:rPr>
          <w:b/>
          <w:bCs/>
          <w:i/>
          <w:iCs/>
        </w:rPr>
      </w:pPr>
      <w:r>
        <w:rPr>
          <w:b/>
          <w:bCs/>
          <w:i/>
          <w:iCs/>
        </w:rPr>
        <w:t>Repeat this at least 1000 times</w:t>
      </w:r>
    </w:p>
    <w:p>
      <w:pPr>
        <w:pStyle w:val="Normal"/>
        <w:ind w:left="360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Show example with Web App using Paul’s info:</w:t>
      </w:r>
    </w:p>
    <w:p>
      <w:pPr>
        <w:pStyle w:val="Normal"/>
        <w:ind w:left="360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One dot on the plot is created by sampling with replacement 8 times from 8 cards where ½ are labeled as right and ½ as wrong.  The proportion of right is calculated.  The proportion of right cards would be plotted on the randomization distribution.  To create the randomization distribution this would be repeated at least 1000x.</w:t>
      </w:r>
    </w:p>
    <w:sectPr>
      <w:type w:val="nextPage"/>
      <w:pgSz w:w="12240" w:h="15840"/>
      <w:pgMar w:left="1440" w:right="1440" w:header="0" w:top="63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0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3a4355"/>
    <w:basedOn w:val="DefaultParagraphFont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837a14"/>
    <w:basedOn w:val="DefaultParagraphFont"/>
    <w:rPr>
      <w:color w:val="808080"/>
    </w:rPr>
  </w:style>
  <w:style w:type="character" w:styleId="HeaderChar" w:customStyle="1">
    <w:name w:val="Header Char"/>
    <w:uiPriority w:val="99"/>
    <w:link w:val="Header"/>
    <w:rsid w:val="008c6e55"/>
    <w:basedOn w:val="DefaultParagraphFont"/>
    <w:rPr/>
  </w:style>
  <w:style w:type="character" w:styleId="FooterChar" w:customStyle="1">
    <w:name w:val="Footer Char"/>
    <w:uiPriority w:val="99"/>
    <w:link w:val="Footer"/>
    <w:rsid w:val="008c6e55"/>
    <w:basedOn w:val="DefaultParagraphFont"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3a4355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rsid w:val="003a4355"/>
    <w:basedOn w:val="Normal"/>
    <w:pPr>
      <w:spacing w:before="0" w:after="280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qFormat/>
    <w:rsid w:val="003a4355"/>
    <w:basedOn w:val="Normal"/>
    <w:pPr>
      <w:spacing w:before="0" w:after="20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HeaderChar"/>
    <w:rsid w:val="008c6e55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8c6e55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2015-08-08T19:44:00Z</dcterms:created>
  <dc:creator>MelindaYager</dc:creator>
  <dc:language>en-US</dc:language>
  <cp:lastModifiedBy>MelindaYager</cp:lastModifiedBy>
  <dcterms:modified xsi:type="dcterms:W3CDTF">2015-08-08T19:44:00Z</dcterms:modified>
  <cp:revision>2</cp:revision>
</cp:coreProperties>
</file>